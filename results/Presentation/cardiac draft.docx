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w:t>
      </w:r>
    </w:p>
    <w:p w:rsidR="00000000" w:rsidDel="00000000" w:rsidP="00000000" w:rsidRDefault="00000000" w:rsidRPr="00000000" w14:paraId="00000003">
      <w:pPr>
        <w:rPr>
          <w:ins w:author="胡佑銘" w:id="2" w:date="2022-04-26T06:45:25Z"/>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study, we gathered 42 patients of cardiac whole volume liver x-ray imaging data from Chi Mei Medical Center. The total collected data included </w:t>
      </w:r>
      <w:r w:rsidDel="00000000" w:rsidR="00000000" w:rsidRPr="00000000">
        <w:rPr>
          <w:rFonts w:ascii="Times New Roman" w:cs="Times New Roman" w:eastAsia="Times New Roman" w:hAnsi="Times New Roman"/>
          <w:highlight w:val="white"/>
          <w:rtl w:val="0"/>
        </w:rPr>
        <w:t xml:space="preserve">1717 slices </w:t>
      </w:r>
      <w:r w:rsidDel="00000000" w:rsidR="00000000" w:rsidRPr="00000000">
        <w:rPr>
          <w:rFonts w:ascii="Times New Roman" w:cs="Times New Roman" w:eastAsia="Times New Roman" w:hAnsi="Times New Roman"/>
          <w:rtl w:val="0"/>
        </w:rPr>
        <w:t xml:space="preserve">of cardiac images with both jpg format x-ray images and mask images. Mask images were drawn </w:t>
      </w:r>
      <w:r w:rsidDel="00000000" w:rsidR="00000000" w:rsidRPr="00000000">
        <w:rPr>
          <w:rFonts w:ascii="Times New Roman" w:cs="Times New Roman" w:eastAsia="Times New Roman" w:hAnsi="Times New Roman"/>
          <w:shd w:fill="ff9900" w:val="clear"/>
          <w:rtl w:val="0"/>
        </w:rPr>
        <w:t xml:space="preserve">by doctors</w:t>
      </w:r>
      <w:ins w:author="胡佑銘" w:id="0" w:date="2022-04-26T06:42:33Z">
        <w:r w:rsidDel="00000000" w:rsidR="00000000" w:rsidRPr="00000000">
          <w:rPr>
            <w:rFonts w:ascii="Times New Roman" w:cs="Times New Roman" w:eastAsia="Times New Roman" w:hAnsi="Times New Roman"/>
            <w:shd w:fill="ff9900" w:val="clear"/>
            <w:rtl w:val="0"/>
          </w:rPr>
          <w:t xml:space="preserve"> (by a group of annotators under the doctor’s supervision)</w:t>
        </w:r>
      </w:ins>
      <w:r w:rsidDel="00000000" w:rsidR="00000000" w:rsidRPr="00000000">
        <w:rPr>
          <w:rFonts w:ascii="Times New Roman" w:cs="Times New Roman" w:eastAsia="Times New Roman" w:hAnsi="Times New Roman"/>
          <w:rtl w:val="0"/>
        </w:rPr>
        <w:t xml:space="preserve">, which later became binary masks for each image</w:t>
      </w:r>
      <w:ins w:author="胡佑銘" w:id="1" w:date="2022-04-26T06:45:16Z">
        <w:r w:rsidDel="00000000" w:rsidR="00000000" w:rsidRPr="00000000">
          <w:rPr>
            <w:rFonts w:ascii="Times New Roman" w:cs="Times New Roman" w:eastAsia="Times New Roman" w:hAnsi="Times New Roman"/>
            <w:rtl w:val="0"/>
          </w:rPr>
          <w:t xml:space="preserve">(shown below)</w:t>
        </w:r>
      </w:ins>
      <w:r w:rsidDel="00000000" w:rsidR="00000000" w:rsidRPr="00000000">
        <w:rPr>
          <w:rFonts w:ascii="Times New Roman" w:cs="Times New Roman" w:eastAsia="Times New Roman" w:hAnsi="Times New Roman"/>
          <w:rtl w:val="0"/>
        </w:rPr>
        <w:t xml:space="preserve">. We randomly divide data into training(</w:t>
      </w:r>
      <w:r w:rsidDel="00000000" w:rsidR="00000000" w:rsidRPr="00000000">
        <w:rPr>
          <w:rFonts w:ascii="Times New Roman" w:cs="Times New Roman" w:eastAsia="Times New Roman" w:hAnsi="Times New Roman"/>
          <w:rtl w:val="0"/>
        </w:rPr>
        <w:t xml:space="preserve">95%</w:t>
      </w:r>
      <w:r w:rsidDel="00000000" w:rsidR="00000000" w:rsidRPr="00000000">
        <w:rPr>
          <w:rFonts w:ascii="Times New Roman" w:cs="Times New Roman" w:eastAsia="Times New Roman" w:hAnsi="Times New Roman"/>
          <w:rtl w:val="0"/>
        </w:rPr>
        <w:t xml:space="preserve">) and validation(</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in the training section.</w:t>
      </w:r>
      <w:ins w:author="胡佑銘" w:id="2" w:date="2022-04-26T06:45:25Z">
        <w:r w:rsidDel="00000000" w:rsidR="00000000" w:rsidRPr="00000000">
          <w:rPr>
            <w:rtl w:val="0"/>
          </w:rPr>
        </w:r>
      </w:ins>
    </w:p>
    <w:p w:rsidR="00000000" w:rsidDel="00000000" w:rsidP="00000000" w:rsidRDefault="00000000" w:rsidRPr="00000000" w14:paraId="00000004">
      <w:pPr>
        <w:rPr>
          <w:ins w:author="胡佑銘" w:id="2" w:date="2022-04-26T06:45:25Z"/>
          <w:rFonts w:ascii="Times New Roman" w:cs="Times New Roman" w:eastAsia="Times New Roman" w:hAnsi="Times New Roman"/>
        </w:rPr>
      </w:pPr>
      <w:ins w:author="胡佑銘" w:id="2" w:date="2022-04-26T06:45:25Z">
        <w:r w:rsidDel="00000000" w:rsidR="00000000" w:rsidRPr="00000000">
          <w:rPr>
            <w:rtl w:val="0"/>
          </w:rPr>
        </w:r>
      </w:ins>
    </w:p>
    <w:p w:rsidR="00000000" w:rsidDel="00000000" w:rsidP="00000000" w:rsidRDefault="00000000" w:rsidRPr="00000000" w14:paraId="00000005">
      <w:pPr>
        <w:rPr>
          <w:rFonts w:ascii="Times New Roman" w:cs="Times New Roman" w:eastAsia="Times New Roman" w:hAnsi="Times New Roman"/>
        </w:rPr>
      </w:pPr>
      <w:ins w:author="胡佑銘" w:id="2" w:date="2022-04-26T06:45:25Z">
        <w:r w:rsidDel="00000000" w:rsidR="00000000" w:rsidRPr="00000000">
          <w:rPr>
            <w:rFonts w:ascii="Times New Roman" w:cs="Times New Roman" w:eastAsia="Times New Roman" w:hAnsi="Times New Roman"/>
          </w:rPr>
          <w:drawing>
            <wp:inline distB="114300" distT="114300" distL="114300" distR="114300">
              <wp:extent cx="1481138" cy="148113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81138" cy="148113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482663" cy="1482663"/>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82663" cy="1482663"/>
                      </a:xfrm>
                      <a:prstGeom prst="rect"/>
                      <a:ln/>
                    </pic:spPr>
                  </pic:pic>
                </a:graphicData>
              </a:graphic>
            </wp:inline>
          </w:drawing>
        </w:r>
      </w:ins>
      <w:r w:rsidDel="00000000" w:rsidR="00000000" w:rsidRPr="00000000">
        <w:rPr>
          <w:rtl w:val="0"/>
        </w:rPr>
      </w:r>
    </w:p>
    <w:p w:rsidR="00000000" w:rsidDel="00000000" w:rsidP="00000000" w:rsidRDefault="00000000" w:rsidRPr="00000000" w14:paraId="00000006">
      <w:pPr>
        <w:rPr>
          <w:ins w:author="胡佑銘" w:id="3" w:date="2022-04-26T06:45:56Z"/>
          <w:rFonts w:ascii="Times New Roman" w:cs="Times New Roman" w:eastAsia="Times New Roman" w:hAnsi="Times New Roman"/>
        </w:rPr>
      </w:pPr>
      <w:ins w:author="胡佑銘" w:id="3" w:date="2022-04-26T06:45:56Z">
        <w:r w:rsidDel="00000000" w:rsidR="00000000" w:rsidRPr="00000000">
          <w:rPr>
            <w:rFonts w:ascii="Times New Roman" w:cs="Times New Roman" w:eastAsia="Times New Roman" w:hAnsi="Times New Roman"/>
            <w:rtl w:val="0"/>
          </w:rPr>
          <w:t xml:space="preserve">Data arguementation and preprocess</w:t>
        </w:r>
      </w:ins>
    </w:p>
    <w:p w:rsidR="00000000" w:rsidDel="00000000" w:rsidP="00000000" w:rsidRDefault="00000000" w:rsidRPr="00000000" w14:paraId="00000007">
      <w:pPr>
        <w:rPr>
          <w:ins w:author="胡佑銘" w:id="3" w:date="2022-04-26T06:45:56Z"/>
          <w:rFonts w:ascii="Times New Roman" w:cs="Times New Roman" w:eastAsia="Times New Roman" w:hAnsi="Times New Roman"/>
        </w:rPr>
      </w:pPr>
      <w:ins w:author="胡佑銘" w:id="3" w:date="2022-04-26T06:45:56Z">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rguementation is used to mimic the condition of a real medical image influenced by patient position or individual difference, while preprocessing is used to normalize and </w:t>
        </w:r>
        <w:r w:rsidDel="00000000" w:rsidR="00000000" w:rsidRPr="00000000">
          <w:rPr>
            <w:rFonts w:ascii="Times New Roman" w:cs="Times New Roman" w:eastAsia="Times New Roman" w:hAnsi="Times New Roman"/>
            <w:rtl w:val="0"/>
          </w:rPr>
          <w:t xml:space="preserve">enhance</w:t>
        </w:r>
        <w:r w:rsidDel="00000000" w:rsidR="00000000" w:rsidRPr="00000000">
          <w:rPr>
            <w:rFonts w:ascii="Times New Roman" w:cs="Times New Roman" w:eastAsia="Times New Roman" w:hAnsi="Times New Roman"/>
            <w:rtl w:val="0"/>
          </w:rPr>
          <w:t xml:space="preserve"> the x-ray image contrast.</w:t>
        </w:r>
        <w:r w:rsidDel="00000000" w:rsidR="00000000" w:rsidRPr="00000000">
          <w:rPr>
            <w:rtl w:val="0"/>
          </w:rPr>
        </w:r>
      </w:ins>
    </w:p>
    <w:p w:rsidR="00000000" w:rsidDel="00000000" w:rsidP="00000000" w:rsidRDefault="00000000" w:rsidRPr="00000000" w14:paraId="00000008">
      <w:pPr>
        <w:rPr>
          <w:ins w:author="胡佑銘" w:id="3" w:date="2022-04-26T06:45:56Z"/>
          <w:rFonts w:ascii="Times New Roman" w:cs="Times New Roman" w:eastAsia="Times New Roman" w:hAnsi="Times New Roman"/>
        </w:rPr>
      </w:pPr>
      <w:ins w:author="胡佑銘" w:id="3" w:date="2022-04-26T06:45:56Z">
        <w:r w:rsidDel="00000000" w:rsidR="00000000" w:rsidRPr="00000000">
          <w:rPr>
            <w:rtl w:val="0"/>
          </w:rPr>
        </w:r>
      </w:ins>
    </w:p>
    <w:p w:rsidR="00000000" w:rsidDel="00000000" w:rsidP="00000000" w:rsidRDefault="00000000" w:rsidRPr="00000000" w14:paraId="00000009">
      <w:pPr>
        <w:rPr>
          <w:ins w:author="胡佑銘" w:id="3" w:date="2022-04-26T06:45:56Z"/>
          <w:rFonts w:ascii="Times New Roman" w:cs="Times New Roman" w:eastAsia="Times New Roman" w:hAnsi="Times New Roman"/>
        </w:rPr>
      </w:pPr>
      <w:ins w:author="胡佑銘" w:id="3" w:date="2022-04-26T06:45:56Z">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rguementation follows the 7 steps, each of them has a </w:t>
        </w:r>
        <w:r w:rsidDel="00000000" w:rsidR="00000000" w:rsidRPr="00000000">
          <w:rPr>
            <w:rFonts w:ascii="Times New Roman" w:cs="Times New Roman" w:eastAsia="Times New Roman" w:hAnsi="Times New Roman"/>
            <w:rtl w:val="0"/>
          </w:rPr>
          <w:t xml:space="preserve">probability</w:t>
        </w:r>
        <w:r w:rsidDel="00000000" w:rsidR="00000000" w:rsidRPr="00000000">
          <w:rPr>
            <w:rFonts w:ascii="Times New Roman" w:cs="Times New Roman" w:eastAsia="Times New Roman" w:hAnsi="Times New Roman"/>
            <w:rtl w:val="0"/>
          </w:rPr>
          <w:t xml:space="preserve"> of 0.3, and the final probability of arguementation is 0.8:</w:t>
        </w:r>
      </w:ins>
    </w:p>
    <w:p w:rsidR="00000000" w:rsidDel="00000000" w:rsidP="00000000" w:rsidRDefault="00000000" w:rsidRPr="00000000" w14:paraId="0000000A">
      <w:pPr>
        <w:numPr>
          <w:ilvl w:val="0"/>
          <w:numId w:val="1"/>
        </w:numPr>
        <w:ind w:left="720" w:hanging="360"/>
        <w:rPr>
          <w:ins w:author="胡佑銘" w:id="3" w:date="2022-04-26T06:45:56Z"/>
          <w:rFonts w:ascii="Times New Roman" w:cs="Times New Roman" w:eastAsia="Times New Roman" w:hAnsi="Times New Roman"/>
          <w:u w:val="none"/>
        </w:rPr>
      </w:pPr>
      <w:ins w:author="胡佑銘" w:id="3" w:date="2022-04-26T06:45:56Z">
        <w:r w:rsidDel="00000000" w:rsidR="00000000" w:rsidRPr="00000000">
          <w:rPr>
            <w:rFonts w:ascii="Times New Roman" w:cs="Times New Roman" w:eastAsia="Times New Roman" w:hAnsi="Times New Roman"/>
            <w:rtl w:val="0"/>
          </w:rPr>
          <w:t xml:space="preserve">GridDistortion</w:t>
        </w:r>
      </w:ins>
    </w:p>
    <w:p w:rsidR="00000000" w:rsidDel="00000000" w:rsidP="00000000" w:rsidRDefault="00000000" w:rsidRPr="00000000" w14:paraId="0000000B">
      <w:pPr>
        <w:numPr>
          <w:ilvl w:val="0"/>
          <w:numId w:val="1"/>
        </w:numPr>
        <w:ind w:left="720" w:hanging="360"/>
        <w:rPr>
          <w:ins w:author="胡佑銘" w:id="3" w:date="2022-04-26T06:45:56Z"/>
          <w:rFonts w:ascii="Times New Roman" w:cs="Times New Roman" w:eastAsia="Times New Roman" w:hAnsi="Times New Roman"/>
          <w:u w:val="none"/>
        </w:rPr>
      </w:pPr>
      <w:ins w:author="胡佑銘" w:id="3" w:date="2022-04-26T06:45:56Z">
        <w:r w:rsidDel="00000000" w:rsidR="00000000" w:rsidRPr="00000000">
          <w:rPr>
            <w:rFonts w:ascii="Times New Roman" w:cs="Times New Roman" w:eastAsia="Times New Roman" w:hAnsi="Times New Roman"/>
            <w:rtl w:val="0"/>
          </w:rPr>
          <w:t xml:space="preserve">ElasticTransform</w:t>
        </w:r>
      </w:ins>
    </w:p>
    <w:p w:rsidR="00000000" w:rsidDel="00000000" w:rsidP="00000000" w:rsidRDefault="00000000" w:rsidRPr="00000000" w14:paraId="0000000C">
      <w:pPr>
        <w:numPr>
          <w:ilvl w:val="0"/>
          <w:numId w:val="1"/>
        </w:numPr>
        <w:ind w:left="720" w:hanging="360"/>
        <w:rPr>
          <w:ins w:author="胡佑銘" w:id="3" w:date="2022-04-26T06:45:56Z"/>
          <w:rFonts w:ascii="Times New Roman" w:cs="Times New Roman" w:eastAsia="Times New Roman" w:hAnsi="Times New Roman"/>
          <w:u w:val="none"/>
        </w:rPr>
      </w:pPr>
      <w:ins w:author="胡佑銘" w:id="3" w:date="2022-04-26T06:45:56Z">
        <w:r w:rsidDel="00000000" w:rsidR="00000000" w:rsidRPr="00000000">
          <w:rPr>
            <w:rFonts w:ascii="Times New Roman" w:cs="Times New Roman" w:eastAsia="Times New Roman" w:hAnsi="Times New Roman"/>
            <w:rtl w:val="0"/>
          </w:rPr>
          <w:t xml:space="preserve">Affine (rotate, rescale, shift)</w:t>
        </w:r>
      </w:ins>
    </w:p>
    <w:p w:rsidR="00000000" w:rsidDel="00000000" w:rsidP="00000000" w:rsidRDefault="00000000" w:rsidRPr="00000000" w14:paraId="0000000D">
      <w:pPr>
        <w:numPr>
          <w:ilvl w:val="0"/>
          <w:numId w:val="1"/>
        </w:numPr>
        <w:ind w:left="720" w:hanging="360"/>
        <w:rPr>
          <w:ins w:author="胡佑銘" w:id="3" w:date="2022-04-26T06:45:56Z"/>
          <w:rFonts w:ascii="Times New Roman" w:cs="Times New Roman" w:eastAsia="Times New Roman" w:hAnsi="Times New Roman"/>
          <w:u w:val="none"/>
        </w:rPr>
      </w:pPr>
      <w:ins w:author="胡佑銘" w:id="3" w:date="2022-04-26T06:45:56Z">
        <w:r w:rsidDel="00000000" w:rsidR="00000000" w:rsidRPr="00000000">
          <w:rPr>
            <w:rFonts w:ascii="Times New Roman" w:cs="Times New Roman" w:eastAsia="Times New Roman" w:hAnsi="Times New Roman"/>
            <w:rtl w:val="0"/>
          </w:rPr>
          <w:t xml:space="preserve">GaussNoise</w:t>
        </w:r>
      </w:ins>
    </w:p>
    <w:p w:rsidR="00000000" w:rsidDel="00000000" w:rsidP="00000000" w:rsidRDefault="00000000" w:rsidRPr="00000000" w14:paraId="0000000E">
      <w:pPr>
        <w:numPr>
          <w:ilvl w:val="0"/>
          <w:numId w:val="1"/>
        </w:numPr>
        <w:ind w:left="720" w:hanging="360"/>
        <w:rPr>
          <w:ins w:author="胡佑銘" w:id="3" w:date="2022-04-26T06:45:56Z"/>
          <w:rFonts w:ascii="Times New Roman" w:cs="Times New Roman" w:eastAsia="Times New Roman" w:hAnsi="Times New Roman"/>
          <w:u w:val="none"/>
        </w:rPr>
      </w:pPr>
      <w:ins w:author="胡佑銘" w:id="3" w:date="2022-04-26T06:45:56Z">
        <w:r w:rsidDel="00000000" w:rsidR="00000000" w:rsidRPr="00000000">
          <w:rPr>
            <w:rFonts w:ascii="Times New Roman" w:cs="Times New Roman" w:eastAsia="Times New Roman" w:hAnsi="Times New Roman"/>
            <w:rtl w:val="0"/>
          </w:rPr>
          <w:t xml:space="preserve">Blur</w:t>
        </w:r>
      </w:ins>
    </w:p>
    <w:p w:rsidR="00000000" w:rsidDel="00000000" w:rsidP="00000000" w:rsidRDefault="00000000" w:rsidRPr="00000000" w14:paraId="0000000F">
      <w:pPr>
        <w:numPr>
          <w:ilvl w:val="0"/>
          <w:numId w:val="1"/>
        </w:numPr>
        <w:ind w:left="720" w:hanging="360"/>
        <w:rPr>
          <w:ins w:author="胡佑銘" w:id="3" w:date="2022-04-26T06:45:56Z"/>
          <w:rFonts w:ascii="Times New Roman" w:cs="Times New Roman" w:eastAsia="Times New Roman" w:hAnsi="Times New Roman"/>
          <w:u w:val="none"/>
        </w:rPr>
      </w:pPr>
      <w:ins w:author="胡佑銘" w:id="3" w:date="2022-04-26T06:45:56Z">
        <w:r w:rsidDel="00000000" w:rsidR="00000000" w:rsidRPr="00000000">
          <w:rPr>
            <w:rFonts w:ascii="Times New Roman" w:cs="Times New Roman" w:eastAsia="Times New Roman" w:hAnsi="Times New Roman"/>
            <w:rtl w:val="0"/>
          </w:rPr>
          <w:t xml:space="preserve">Downscale (reduce the image quality)</w:t>
        </w:r>
      </w:ins>
    </w:p>
    <w:p w:rsidR="00000000" w:rsidDel="00000000" w:rsidP="00000000" w:rsidRDefault="00000000" w:rsidRPr="00000000" w14:paraId="00000010">
      <w:pPr>
        <w:numPr>
          <w:ilvl w:val="0"/>
          <w:numId w:val="1"/>
        </w:numPr>
        <w:ind w:left="720" w:hanging="360"/>
        <w:rPr>
          <w:ins w:author="胡佑銘" w:id="3" w:date="2022-04-26T06:45:56Z"/>
          <w:rFonts w:ascii="Times New Roman" w:cs="Times New Roman" w:eastAsia="Times New Roman" w:hAnsi="Times New Roman"/>
          <w:u w:val="none"/>
        </w:rPr>
      </w:pPr>
      <w:ins w:author="胡佑銘" w:id="3" w:date="2022-04-26T06:45:56Z">
        <w:r w:rsidDel="00000000" w:rsidR="00000000" w:rsidRPr="00000000">
          <w:rPr>
            <w:rFonts w:ascii="Times New Roman" w:cs="Times New Roman" w:eastAsia="Times New Roman" w:hAnsi="Times New Roman"/>
            <w:rtl w:val="0"/>
          </w:rPr>
          <w:t xml:space="preserve">RandomBrightnessContrast</w:t>
        </w:r>
      </w:ins>
    </w:p>
    <w:p w:rsidR="00000000" w:rsidDel="00000000" w:rsidP="00000000" w:rsidRDefault="00000000" w:rsidRPr="00000000" w14:paraId="00000011">
      <w:pPr>
        <w:rPr>
          <w:ins w:author="胡佑銘" w:id="3" w:date="2022-04-26T06:45:56Z"/>
          <w:rFonts w:ascii="Times New Roman" w:cs="Times New Roman" w:eastAsia="Times New Roman" w:hAnsi="Times New Roman"/>
        </w:rPr>
      </w:pPr>
      <w:ins w:author="胡佑銘" w:id="3" w:date="2022-04-26T06:45:56Z">
        <w:r w:rsidDel="00000000" w:rsidR="00000000" w:rsidRPr="00000000">
          <w:rPr>
            <w:rFonts w:ascii="Times New Roman" w:cs="Times New Roman" w:eastAsia="Times New Roman" w:hAnsi="Times New Roman"/>
            <w:rtl w:val="0"/>
          </w:rPr>
          <w:t xml:space="preserve">Preprocessing: CLAHE (</w:t>
        </w:r>
        <w:r w:rsidDel="00000000" w:rsidR="00000000" w:rsidRPr="00000000">
          <w:rPr>
            <w:rFonts w:ascii="Times New Roman" w:cs="Times New Roman" w:eastAsia="Times New Roman" w:hAnsi="Times New Roman"/>
            <w:rtl w:val="0"/>
          </w:rPr>
          <w:t xml:space="preserve">enhance</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contrast</w:t>
        </w:r>
        <w:r w:rsidDel="00000000" w:rsidR="00000000" w:rsidRPr="00000000">
          <w:rPr>
            <w:rFonts w:ascii="Times New Roman" w:cs="Times New Roman" w:eastAsia="Times New Roman" w:hAnsi="Times New Roman"/>
            <w:rtl w:val="0"/>
          </w:rPr>
          <w:t xml:space="preserve"> of image)</w:t>
        </w:r>
      </w:ins>
    </w:p>
    <w:p w:rsidR="00000000" w:rsidDel="00000000" w:rsidP="00000000" w:rsidRDefault="00000000" w:rsidRPr="00000000" w14:paraId="00000012">
      <w:pPr>
        <w:rPr>
          <w:ins w:author="胡佑銘" w:id="3" w:date="2022-04-26T06:45:56Z"/>
          <w:rFonts w:ascii="Times New Roman" w:cs="Times New Roman" w:eastAsia="Times New Roman" w:hAnsi="Times New Roman"/>
        </w:rPr>
      </w:pPr>
      <w:ins w:author="胡佑銘" w:id="3" w:date="2022-04-26T06:45:56Z">
        <w:r w:rsidDel="00000000" w:rsidR="00000000" w:rsidRPr="00000000">
          <w:rPr>
            <w:rtl w:val="0"/>
          </w:rPr>
        </w:r>
      </w:ins>
    </w:p>
    <w:p w:rsidR="00000000" w:rsidDel="00000000" w:rsidP="00000000" w:rsidRDefault="00000000" w:rsidRPr="00000000" w14:paraId="00000013">
      <w:pPr>
        <w:rPr>
          <w:ins w:author="胡佑銘" w:id="3" w:date="2022-04-26T06:45:56Z"/>
          <w:rFonts w:ascii="Times New Roman" w:cs="Times New Roman" w:eastAsia="Times New Roman" w:hAnsi="Times New Roman"/>
        </w:rPr>
      </w:pPr>
      <w:ins w:author="胡佑銘" w:id="3" w:date="2022-04-26T06:45:56Z">
        <w:r w:rsidDel="00000000" w:rsidR="00000000" w:rsidRPr="00000000">
          <w:rPr>
            <w:rFonts w:ascii="Times New Roman" w:cs="Times New Roman" w:eastAsia="Times New Roman" w:hAnsi="Times New Roman"/>
            <w:rtl w:val="0"/>
          </w:rPr>
          <w:t xml:space="preserve">The result of training data (argementation+preprocessing):</w:t>
        </w:r>
      </w:ins>
    </w:p>
    <w:p w:rsidR="00000000" w:rsidDel="00000000" w:rsidP="00000000" w:rsidRDefault="00000000" w:rsidRPr="00000000" w14:paraId="00000014">
      <w:pPr>
        <w:rPr>
          <w:ins w:author="胡佑銘" w:id="3" w:date="2022-04-26T06:45:56Z"/>
          <w:rFonts w:ascii="Times New Roman" w:cs="Times New Roman" w:eastAsia="Times New Roman" w:hAnsi="Times New Roman"/>
        </w:rPr>
      </w:pPr>
      <w:ins w:author="胡佑銘" w:id="3" w:date="2022-04-26T06:45:56Z">
        <w:r w:rsidDel="00000000" w:rsidR="00000000" w:rsidRPr="00000000">
          <w:rPr>
            <w:rFonts w:ascii="Times New Roman" w:cs="Times New Roman" w:eastAsia="Times New Roman" w:hAnsi="Times New Roman"/>
            <w:rtl w:val="0"/>
          </w:rPr>
          <w:t xml:space="preserve">The result of validation data (argementation+preprocessing):</w:t>
        </w:r>
      </w:ins>
    </w:p>
    <w:p w:rsidR="00000000" w:rsidDel="00000000" w:rsidP="00000000" w:rsidRDefault="00000000" w:rsidRPr="00000000" w14:paraId="00000015">
      <w:pPr>
        <w:rPr>
          <w:ins w:author="胡佑銘" w:id="3" w:date="2022-04-26T06:45:56Z"/>
          <w:rFonts w:ascii="Times New Roman" w:cs="Times New Roman" w:eastAsia="Times New Roman" w:hAnsi="Times New Roman"/>
        </w:rPr>
      </w:pPr>
      <w:ins w:author="胡佑銘" w:id="3" w:date="2022-04-26T06:45:56Z">
        <w:r w:rsidDel="00000000" w:rsidR="00000000" w:rsidRPr="00000000">
          <w:rPr>
            <w:rFonts w:ascii="Times New Roman" w:cs="Times New Roman" w:eastAsia="Times New Roman" w:hAnsi="Times New Roman"/>
            <w:rtl w:val="0"/>
          </w:rPr>
          <w:t xml:space="preserve">The result of validation data without argementation (preprocessing only):</w:t>
        </w:r>
      </w:ins>
    </w:p>
    <w:p w:rsidR="00000000" w:rsidDel="00000000" w:rsidP="00000000" w:rsidRDefault="00000000" w:rsidRPr="00000000" w14:paraId="00000016">
      <w:pPr>
        <w:rPr>
          <w:ins w:author="胡佑銘" w:id="3" w:date="2022-04-26T06:45:56Z"/>
          <w:rFonts w:ascii="Times New Roman" w:cs="Times New Roman" w:eastAsia="Times New Roman" w:hAnsi="Times New Roman"/>
        </w:rPr>
      </w:pPr>
      <w:ins w:author="胡佑銘" w:id="3" w:date="2022-04-26T06:45:56Z">
        <w:r w:rsidDel="00000000" w:rsidR="00000000" w:rsidRPr="00000000">
          <w:rPr>
            <w:rFonts w:ascii="Times New Roman" w:cs="Times New Roman" w:eastAsia="Times New Roman" w:hAnsi="Times New Roman"/>
            <w:rtl w:val="0"/>
          </w:rPr>
          <w:t xml:space="preserve">(I’ll paste the result later, </w:t>
        </w:r>
        <w:r w:rsidDel="00000000" w:rsidR="00000000" w:rsidRPr="00000000">
          <w:rPr>
            <w:rFonts w:ascii="Times New Roman" w:cs="Times New Roman" w:eastAsia="Times New Roman" w:hAnsi="Times New Roman"/>
            <w:rtl w:val="0"/>
          </w:rPr>
          <w:t xml:space="preserve">please</w:t>
        </w:r>
        <w:r w:rsidDel="00000000" w:rsidR="00000000" w:rsidRPr="00000000">
          <w:rPr>
            <w:rFonts w:ascii="Times New Roman" w:cs="Times New Roman" w:eastAsia="Times New Roman" w:hAnsi="Times New Roman"/>
            <w:rtl w:val="0"/>
          </w:rPr>
          <w:t xml:space="preserve"> remind me if  I forget)</w:t>
        </w:r>
      </w:ins>
    </w:p>
    <w:p w:rsidR="00000000" w:rsidDel="00000000" w:rsidP="00000000" w:rsidRDefault="00000000" w:rsidRPr="00000000" w14:paraId="00000017">
      <w:pPr>
        <w:rPr>
          <w:ins w:author="胡佑銘" w:id="3" w:date="2022-04-26T06:45:56Z"/>
          <w:rFonts w:ascii="Times New Roman" w:cs="Times New Roman" w:eastAsia="Times New Roman" w:hAnsi="Times New Roman"/>
        </w:rPr>
      </w:pPr>
      <w:ins w:author="胡佑銘" w:id="3" w:date="2022-04-26T06:45:56Z">
        <w:r w:rsidDel="00000000" w:rsidR="00000000" w:rsidRPr="00000000">
          <w:br w:type="page"/>
        </w:r>
        <w:r w:rsidDel="00000000" w:rsidR="00000000" w:rsidRPr="00000000">
          <w:rPr>
            <w:rtl w:val="0"/>
          </w:rPr>
        </w:r>
      </w:ins>
    </w:p>
    <w:p w:rsidR="00000000" w:rsidDel="00000000" w:rsidP="00000000" w:rsidRDefault="00000000" w:rsidRPr="00000000" w14:paraId="00000018">
      <w:pPr>
        <w:rPr>
          <w:ins w:author="胡佑銘" w:id="4" w:date="2022-04-26T07:05:46Z"/>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w:t>
      </w:r>
      <w:ins w:author="胡佑銘" w:id="4" w:date="2022-04-26T07:05:46Z">
        <w:r w:rsidDel="00000000" w:rsidR="00000000" w:rsidRPr="00000000">
          <w:rPr>
            <w:rtl w:val="0"/>
          </w:rPr>
        </w:r>
      </w:ins>
    </w:p>
    <w:p w:rsidR="00000000" w:rsidDel="00000000" w:rsidP="00000000" w:rsidRDefault="00000000" w:rsidRPr="00000000" w14:paraId="00000019">
      <w:pPr>
        <w:rPr>
          <w:ins w:author="胡佑銘" w:id="4" w:date="2022-04-26T07:05:46Z"/>
          <w:rFonts w:ascii="Times New Roman" w:cs="Times New Roman" w:eastAsia="Times New Roman" w:hAnsi="Times New Roman"/>
        </w:rPr>
      </w:pPr>
      <w:ins w:author="胡佑銘" w:id="4" w:date="2022-04-26T07:05:46Z">
        <w:r w:rsidDel="00000000" w:rsidR="00000000" w:rsidRPr="00000000">
          <w:rPr>
            <w:rFonts w:ascii="Times New Roman" w:cs="Times New Roman" w:eastAsia="Times New Roman" w:hAnsi="Times New Roman"/>
            <w:rtl w:val="0"/>
          </w:rPr>
          <w:t xml:space="preserve">We choose Unet as the main architecture for the segmentation task because it’s the most commonly used segmentation model in medical images. </w:t>
        </w:r>
        <w:r w:rsidDel="00000000" w:rsidR="00000000" w:rsidRPr="00000000">
          <w:rPr>
            <w:rFonts w:ascii="Times New Roman" w:cs="Times New Roman" w:eastAsia="Times New Roman" w:hAnsi="Times New Roman"/>
            <w:rtl w:val="0"/>
          </w:rPr>
          <w:t xml:space="preserve">Unet  is composed of two major parts: encoder and decoder.</w:t>
        </w:r>
      </w:ins>
    </w:p>
    <w:p w:rsidR="00000000" w:rsidDel="00000000" w:rsidP="00000000" w:rsidRDefault="00000000" w:rsidRPr="00000000" w14:paraId="0000001A">
      <w:pPr>
        <w:rPr>
          <w:ins w:author="胡佑銘" w:id="4" w:date="2022-04-26T07:05:46Z"/>
          <w:rFonts w:ascii="Times New Roman" w:cs="Times New Roman" w:eastAsia="Times New Roman" w:hAnsi="Times New Roman"/>
        </w:rPr>
      </w:pPr>
      <w:ins w:author="胡佑銘" w:id="4" w:date="2022-04-26T07:05:46Z">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142875</wp:posOffset>
              </wp:positionV>
              <wp:extent cx="1795566" cy="203182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95566" cy="2031825"/>
                      </a:xfrm>
                      <a:prstGeom prst="rect"/>
                      <a:ln/>
                    </pic:spPr>
                  </pic:pic>
                </a:graphicData>
              </a:graphic>
            </wp:anchor>
          </w:drawing>
        </w:r>
      </w:ins>
    </w:p>
    <w:p w:rsidR="00000000" w:rsidDel="00000000" w:rsidP="00000000" w:rsidRDefault="00000000" w:rsidRPr="00000000" w14:paraId="0000001B">
      <w:pPr>
        <w:rPr>
          <w:ins w:author="胡佑銘" w:id="4" w:date="2022-04-26T07:05:46Z"/>
          <w:rFonts w:ascii="Times New Roman" w:cs="Times New Roman" w:eastAsia="Times New Roman" w:hAnsi="Times New Roman"/>
        </w:rPr>
      </w:pPr>
      <w:ins w:author="胡佑銘" w:id="4" w:date="2022-04-26T07:05:46Z">
        <w:r w:rsidDel="00000000" w:rsidR="00000000" w:rsidRPr="00000000">
          <w:rPr>
            <w:rFonts w:ascii="Times New Roman" w:cs="Times New Roman" w:eastAsia="Times New Roman" w:hAnsi="Times New Roman"/>
            <w:rtl w:val="0"/>
          </w:rPr>
          <w:t xml:space="preserve">The encoder part involves a series of downsample steps, and it’s the conventional architecture for most CNN models. So we </w:t>
        </w:r>
        <w:r w:rsidDel="00000000" w:rsidR="00000000" w:rsidRPr="00000000">
          <w:rPr>
            <w:rFonts w:ascii="Times New Roman" w:cs="Times New Roman" w:eastAsia="Times New Roman" w:hAnsi="Times New Roman"/>
            <w:rtl w:val="0"/>
          </w:rPr>
          <w:t xml:space="preserve">conducted a</w:t>
        </w:r>
        <w:r w:rsidDel="00000000" w:rsidR="00000000" w:rsidRPr="00000000">
          <w:rPr>
            <w:rFonts w:ascii="Times New Roman" w:cs="Times New Roman" w:eastAsia="Times New Roman" w:hAnsi="Times New Roman"/>
            <w:rtl w:val="0"/>
          </w:rPr>
          <w:t xml:space="preserve"> series of </w:t>
        </w:r>
        <w:r w:rsidDel="00000000" w:rsidR="00000000" w:rsidRPr="00000000">
          <w:rPr>
            <w:rFonts w:ascii="Times New Roman" w:cs="Times New Roman" w:eastAsia="Times New Roman" w:hAnsi="Times New Roman"/>
            <w:rtl w:val="0"/>
          </w:rPr>
          <w:t xml:space="preserve">experiments</w:t>
        </w:r>
        <w:r w:rsidDel="00000000" w:rsidR="00000000" w:rsidRPr="00000000">
          <w:rPr>
            <w:rFonts w:ascii="Times New Roman" w:cs="Times New Roman" w:eastAsia="Times New Roman" w:hAnsi="Times New Roman"/>
            <w:rtl w:val="0"/>
          </w:rPr>
          <w:t xml:space="preserve"> to find out which CNN model is the most suitable model for the encoder of Unet in our task. We have three candidate models: ResNet, DenseNet, EfficientNet. For fair comparison, we choose the subtypes of these models with similar </w:t>
        </w:r>
        <w:r w:rsidDel="00000000" w:rsidR="00000000" w:rsidRPr="00000000">
          <w:rPr>
            <w:rFonts w:ascii="Times New Roman" w:cs="Times New Roman" w:eastAsia="Times New Roman" w:hAnsi="Times New Roman"/>
            <w:rtl w:val="0"/>
          </w:rPr>
          <w:t xml:space="preserve">numbers</w:t>
        </w:r>
        <w:r w:rsidDel="00000000" w:rsidR="00000000" w:rsidRPr="00000000">
          <w:rPr>
            <w:rFonts w:ascii="Times New Roman" w:cs="Times New Roman" w:eastAsia="Times New Roman" w:hAnsi="Times New Roman"/>
            <w:rtl w:val="0"/>
          </w:rPr>
          <w:t xml:space="preserve"> of </w:t>
        </w:r>
        <w:r w:rsidDel="00000000" w:rsidR="00000000" w:rsidRPr="00000000">
          <w:rPr>
            <w:rFonts w:ascii="Times New Roman" w:cs="Times New Roman" w:eastAsia="Times New Roman" w:hAnsi="Times New Roman"/>
            <w:rtl w:val="0"/>
          </w:rPr>
          <w:t xml:space="preserve">parameters</w:t>
        </w:r>
        <w:r w:rsidDel="00000000" w:rsidR="00000000" w:rsidRPr="00000000">
          <w:rPr>
            <w:rFonts w:ascii="Times New Roman" w:cs="Times New Roman" w:eastAsia="Times New Roman" w:hAnsi="Times New Roman"/>
            <w:rtl w:val="0"/>
          </w:rPr>
          <w:t xml:space="preserve">.</w:t>
        </w:r>
      </w:ins>
    </w:p>
    <w:p w:rsidR="00000000" w:rsidDel="00000000" w:rsidP="00000000" w:rsidRDefault="00000000" w:rsidRPr="00000000" w14:paraId="0000001C">
      <w:pPr>
        <w:rPr>
          <w:ins w:author="胡佑銘" w:id="4" w:date="2022-04-26T07:05:46Z"/>
          <w:rFonts w:ascii="Times New Roman" w:cs="Times New Roman" w:eastAsia="Times New Roman" w:hAnsi="Times New Roman"/>
        </w:rPr>
      </w:pPr>
      <w:ins w:author="胡佑銘" w:id="4" w:date="2022-04-26T07:05:46Z">
        <w:r w:rsidDel="00000000" w:rsidR="00000000" w:rsidRPr="00000000">
          <w:rPr>
            <w:rFonts w:ascii="Times New Roman" w:cs="Times New Roman" w:eastAsia="Times New Roman" w:hAnsi="Times New Roman"/>
            <w:rtl w:val="0"/>
          </w:rPr>
          <w:t xml:space="preserve">ResNet-50 : 23 M # parameters</w:t>
        </w:r>
      </w:ins>
    </w:p>
    <w:p w:rsidR="00000000" w:rsidDel="00000000" w:rsidP="00000000" w:rsidRDefault="00000000" w:rsidRPr="00000000" w14:paraId="0000001D">
      <w:pPr>
        <w:rPr>
          <w:ins w:author="胡佑銘" w:id="4" w:date="2022-04-26T07:05:46Z"/>
          <w:rFonts w:ascii="Times New Roman" w:cs="Times New Roman" w:eastAsia="Times New Roman" w:hAnsi="Times New Roman"/>
        </w:rPr>
      </w:pPr>
      <w:ins w:author="胡佑銘" w:id="4" w:date="2022-04-26T07:05:46Z">
        <w:r w:rsidDel="00000000" w:rsidR="00000000" w:rsidRPr="00000000">
          <w:rPr>
            <w:rFonts w:ascii="Times New Roman" w:cs="Times New Roman" w:eastAsia="Times New Roman" w:hAnsi="Times New Roman"/>
            <w:rtl w:val="0"/>
          </w:rPr>
          <w:t xml:space="preserve">DenseNet-201: 18 M # parameters</w:t>
        </w:r>
      </w:ins>
    </w:p>
    <w:p w:rsidR="00000000" w:rsidDel="00000000" w:rsidP="00000000" w:rsidRDefault="00000000" w:rsidRPr="00000000" w14:paraId="0000001E">
      <w:pPr>
        <w:rPr>
          <w:ins w:author="胡佑銘" w:id="4" w:date="2022-04-26T07:05:46Z"/>
          <w:rFonts w:ascii="Times New Roman" w:cs="Times New Roman" w:eastAsia="Times New Roman" w:hAnsi="Times New Roman"/>
        </w:rPr>
      </w:pPr>
      <w:ins w:author="胡佑銘" w:id="4" w:date="2022-04-26T07:05:46Z">
        <w:r w:rsidDel="00000000" w:rsidR="00000000" w:rsidRPr="00000000">
          <w:rPr>
            <w:rFonts w:ascii="Times New Roman" w:cs="Times New Roman" w:eastAsia="Times New Roman" w:hAnsi="Times New Roman"/>
            <w:rtl w:val="0"/>
          </w:rPr>
          <w:t xml:space="preserve">EfficientNet-B4 : 17M # parameters</w:t>
        </w:r>
      </w:ins>
    </w:p>
    <w:p w:rsidR="00000000" w:rsidDel="00000000" w:rsidP="00000000" w:rsidRDefault="00000000" w:rsidRPr="00000000" w14:paraId="0000001F">
      <w:pPr>
        <w:rPr>
          <w:ins w:author="胡佑銘" w:id="4" w:date="2022-04-26T07:05:46Z"/>
          <w:rFonts w:ascii="Times New Roman" w:cs="Times New Roman" w:eastAsia="Times New Roman" w:hAnsi="Times New Roman"/>
        </w:rPr>
      </w:pPr>
      <w:ins w:author="胡佑銘" w:id="4" w:date="2022-04-26T07:05:46Z">
        <w:r w:rsidDel="00000000" w:rsidR="00000000" w:rsidRPr="00000000">
          <w:rPr>
            <w:rtl w:val="0"/>
          </w:rPr>
        </w:r>
      </w:ins>
    </w:p>
    <w:p w:rsidR="00000000" w:rsidDel="00000000" w:rsidP="00000000" w:rsidRDefault="00000000" w:rsidRPr="00000000" w14:paraId="00000020">
      <w:pPr>
        <w:rPr>
          <w:ins w:author="胡佑銘" w:id="4" w:date="2022-04-26T07:05:46Z"/>
          <w:rFonts w:ascii="Times New Roman" w:cs="Times New Roman" w:eastAsia="Times New Roman" w:hAnsi="Times New Roman"/>
        </w:rPr>
      </w:pPr>
      <w:ins w:author="胡佑銘" w:id="4" w:date="2022-04-26T07:05:46Z">
        <w:r w:rsidDel="00000000" w:rsidR="00000000" w:rsidRPr="00000000">
          <w:rPr>
            <w:rtl w:val="0"/>
          </w:rPr>
        </w:r>
      </w:ins>
    </w:p>
    <w:p w:rsidR="00000000" w:rsidDel="00000000" w:rsidP="00000000" w:rsidRDefault="00000000" w:rsidRPr="00000000" w14:paraId="00000021">
      <w:pPr>
        <w:rPr>
          <w:ins w:author="胡佑銘" w:id="4" w:date="2022-04-26T07:05:46Z"/>
          <w:rFonts w:ascii="Times New Roman" w:cs="Times New Roman" w:eastAsia="Times New Roman" w:hAnsi="Times New Roman"/>
        </w:rPr>
      </w:pPr>
      <w:ins w:author="胡佑銘" w:id="4" w:date="2022-04-26T07:05:46Z">
        <w:r w:rsidDel="00000000" w:rsidR="00000000" w:rsidRPr="00000000">
          <w:rPr>
            <w:rFonts w:ascii="Times New Roman" w:cs="Times New Roman" w:eastAsia="Times New Roman" w:hAnsi="Times New Roman"/>
            <w:rtl w:val="0"/>
          </w:rPr>
          <w:t xml:space="preserve">Besides model structure itself, we also try to </w:t>
        </w:r>
        <w:r w:rsidDel="00000000" w:rsidR="00000000" w:rsidRPr="00000000">
          <w:rPr>
            <w:rFonts w:ascii="Times New Roman" w:cs="Times New Roman" w:eastAsia="Times New Roman" w:hAnsi="Times New Roman"/>
            <w:rtl w:val="0"/>
          </w:rPr>
          <w:t xml:space="preserve">answer</w:t>
        </w:r>
        <w:r w:rsidDel="00000000" w:rsidR="00000000" w:rsidRPr="00000000">
          <w:rPr>
            <w:rFonts w:ascii="Times New Roman" w:cs="Times New Roman" w:eastAsia="Times New Roman" w:hAnsi="Times New Roman"/>
            <w:rtl w:val="0"/>
          </w:rPr>
          <w:t xml:space="preserve"> the question: Can we benefit from pretrained weights learned from Imagenet dataset even in medical image tasks? So, we further separate each model into two groups: pretrained or non-pretrained for the </w:t>
        </w:r>
        <w:r w:rsidDel="00000000" w:rsidR="00000000" w:rsidRPr="00000000">
          <w:rPr>
            <w:rFonts w:ascii="Times New Roman" w:cs="Times New Roman" w:eastAsia="Times New Roman" w:hAnsi="Times New Roman"/>
            <w:rtl w:val="0"/>
          </w:rPr>
          <w:t xml:space="preserve">discussion.</w:t>
        </w:r>
      </w:ins>
    </w:p>
    <w:p w:rsidR="00000000" w:rsidDel="00000000" w:rsidP="00000000" w:rsidRDefault="00000000" w:rsidRPr="00000000" w14:paraId="00000022">
      <w:pPr>
        <w:rPr>
          <w:ins w:author="胡佑銘" w:id="4" w:date="2022-04-26T07:05:46Z"/>
          <w:rFonts w:ascii="Times New Roman" w:cs="Times New Roman" w:eastAsia="Times New Roman" w:hAnsi="Times New Roman"/>
        </w:rPr>
      </w:pPr>
      <w:ins w:author="胡佑銘" w:id="4" w:date="2022-04-26T07:05:46Z">
        <w:r w:rsidDel="00000000" w:rsidR="00000000" w:rsidRPr="00000000">
          <w:rPr>
            <w:rtl w:val="0"/>
          </w:rPr>
        </w:r>
      </w:ins>
    </w:p>
    <w:p w:rsidR="00000000" w:rsidDel="00000000" w:rsidP="00000000" w:rsidRDefault="00000000" w:rsidRPr="00000000" w14:paraId="00000023">
      <w:pPr>
        <w:rPr>
          <w:ins w:author="胡佑銘" w:id="4" w:date="2022-04-26T07:05:46Z"/>
          <w:rFonts w:ascii="Times New Roman" w:cs="Times New Roman" w:eastAsia="Times New Roman" w:hAnsi="Times New Roman"/>
        </w:rPr>
      </w:pPr>
      <w:ins w:author="胡佑銘" w:id="4" w:date="2022-04-26T07:05:46Z">
        <w:r w:rsidDel="00000000" w:rsidR="00000000" w:rsidRPr="00000000">
          <w:rPr>
            <w:rFonts w:ascii="Times New Roman" w:cs="Times New Roman" w:eastAsia="Times New Roman" w:hAnsi="Times New Roman"/>
            <w:rtl w:val="0"/>
          </w:rPr>
          <w:t xml:space="preserve">ResNet-50</w:t>
        </w:r>
      </w:ins>
    </w:p>
    <w:p w:rsidR="00000000" w:rsidDel="00000000" w:rsidP="00000000" w:rsidRDefault="00000000" w:rsidRPr="00000000" w14:paraId="00000024">
      <w:pPr>
        <w:rPr>
          <w:ins w:author="胡佑銘" w:id="4" w:date="2022-04-26T07:05:46Z"/>
          <w:rFonts w:ascii="Times New Roman" w:cs="Times New Roman" w:eastAsia="Times New Roman" w:hAnsi="Times New Roman"/>
        </w:rPr>
      </w:pPr>
      <w:ins w:author="胡佑銘" w:id="4" w:date="2022-04-26T07:05:46Z">
        <w:r w:rsidDel="00000000" w:rsidR="00000000" w:rsidRPr="00000000">
          <w:rPr>
            <w:rtl w:val="0"/>
          </w:rPr>
        </w:r>
      </w:ins>
    </w:p>
    <w:p w:rsidR="00000000" w:rsidDel="00000000" w:rsidP="00000000" w:rsidRDefault="00000000" w:rsidRPr="00000000" w14:paraId="00000025">
      <w:pPr>
        <w:rPr>
          <w:ins w:author="胡佑銘" w:id="4" w:date="2022-04-26T07:05:46Z"/>
          <w:rFonts w:ascii="Times New Roman" w:cs="Times New Roman" w:eastAsia="Times New Roman" w:hAnsi="Times New Roman"/>
        </w:rPr>
      </w:pPr>
      <w:ins w:author="胡佑銘" w:id="4" w:date="2022-04-26T07:05:46Z">
        <w:r w:rsidDel="00000000" w:rsidR="00000000" w:rsidRPr="00000000">
          <w:rPr>
            <w:rFonts w:ascii="Times New Roman" w:cs="Times New Roman" w:eastAsia="Times New Roman" w:hAnsi="Times New Roman"/>
            <w:rtl w:val="0"/>
          </w:rPr>
          <w:t xml:space="preserve">DenseNet-201</w:t>
        </w:r>
      </w:ins>
    </w:p>
    <w:p w:rsidR="00000000" w:rsidDel="00000000" w:rsidP="00000000" w:rsidRDefault="00000000" w:rsidRPr="00000000" w14:paraId="00000026">
      <w:pPr>
        <w:rPr>
          <w:ins w:author="胡佑銘" w:id="4" w:date="2022-04-26T07:05:46Z"/>
          <w:rFonts w:ascii="Times New Roman" w:cs="Times New Roman" w:eastAsia="Times New Roman" w:hAnsi="Times New Roman"/>
        </w:rPr>
      </w:pPr>
      <w:ins w:author="胡佑銘" w:id="4" w:date="2022-04-26T07:05:46Z">
        <w:r w:rsidDel="00000000" w:rsidR="00000000" w:rsidRPr="00000000">
          <w:rPr>
            <w:rtl w:val="0"/>
          </w:rPr>
        </w:r>
      </w:ins>
    </w:p>
    <w:p w:rsidR="00000000" w:rsidDel="00000000" w:rsidP="00000000" w:rsidRDefault="00000000" w:rsidRPr="00000000" w14:paraId="00000027">
      <w:pPr>
        <w:rPr>
          <w:ins w:author="胡佑銘" w:id="4" w:date="2022-04-26T07:05:46Z"/>
          <w:rFonts w:ascii="Times New Roman" w:cs="Times New Roman" w:eastAsia="Times New Roman" w:hAnsi="Times New Roman"/>
        </w:rPr>
      </w:pPr>
      <w:ins w:author="胡佑銘" w:id="4" w:date="2022-04-26T07:05:46Z">
        <w:r w:rsidDel="00000000" w:rsidR="00000000" w:rsidRPr="00000000">
          <w:rPr>
            <w:rFonts w:ascii="Times New Roman" w:cs="Times New Roman" w:eastAsia="Times New Roman" w:hAnsi="Times New Roman"/>
            <w:rtl w:val="0"/>
          </w:rPr>
          <w:t xml:space="preserve">EfficientNet-B4</w:t>
        </w:r>
      </w:ins>
    </w:p>
    <w:p w:rsidR="00000000" w:rsidDel="00000000" w:rsidP="00000000" w:rsidRDefault="00000000" w:rsidRPr="00000000" w14:paraId="00000028">
      <w:pPr>
        <w:rPr>
          <w:ins w:author="胡佑銘" w:id="4" w:date="2022-04-26T07:05:46Z"/>
          <w:rFonts w:ascii="Times New Roman" w:cs="Times New Roman" w:eastAsia="Times New Roman" w:hAnsi="Times New Roman"/>
        </w:rPr>
      </w:pPr>
      <w:ins w:author="胡佑銘" w:id="4" w:date="2022-04-26T07:05:46Z">
        <w:r w:rsidDel="00000000" w:rsidR="00000000" w:rsidRPr="00000000">
          <w:rPr>
            <w:rtl w:val="0"/>
          </w:rPr>
        </w:r>
      </w:ins>
    </w:p>
    <w:p w:rsidR="00000000" w:rsidDel="00000000" w:rsidP="00000000" w:rsidRDefault="00000000" w:rsidRPr="00000000" w14:paraId="00000029">
      <w:pPr>
        <w:rPr>
          <w:ins w:author="胡佑銘" w:id="4" w:date="2022-04-26T07:05:46Z"/>
          <w:rFonts w:ascii="Times New Roman" w:cs="Times New Roman" w:eastAsia="Times New Roman" w:hAnsi="Times New Roman"/>
        </w:rPr>
      </w:pPr>
      <w:ins w:author="胡佑銘" w:id="4" w:date="2022-04-26T07:05:46Z">
        <w:r w:rsidDel="00000000" w:rsidR="00000000" w:rsidRPr="00000000">
          <w:rPr>
            <w:rtl w:val="0"/>
          </w:rPr>
        </w:r>
      </w:ins>
    </w:p>
    <w:p w:rsidR="00000000" w:rsidDel="00000000" w:rsidP="00000000" w:rsidRDefault="00000000" w:rsidRPr="00000000" w14:paraId="0000002A">
      <w:pPr>
        <w:rPr>
          <w:ins w:author="胡佑銘" w:id="4" w:date="2022-04-26T07:05:46Z"/>
          <w:rFonts w:ascii="Times New Roman" w:cs="Times New Roman" w:eastAsia="Times New Roman" w:hAnsi="Times New Roman"/>
        </w:rPr>
      </w:pPr>
      <w:ins w:author="胡佑銘" w:id="4" w:date="2022-04-26T07:05:46Z">
        <w:r w:rsidDel="00000000" w:rsidR="00000000" w:rsidRPr="00000000">
          <w:rPr>
            <w:rtl w:val="0"/>
          </w:rPr>
        </w:r>
      </w:ins>
    </w:p>
    <w:p w:rsidR="00000000" w:rsidDel="00000000" w:rsidP="00000000" w:rsidRDefault="00000000" w:rsidRPr="00000000" w14:paraId="0000002B">
      <w:pPr>
        <w:rPr>
          <w:ins w:author="胡佑銘" w:id="4" w:date="2022-04-26T07:05:46Z"/>
          <w:rFonts w:ascii="Times New Roman" w:cs="Times New Roman" w:eastAsia="Times New Roman" w:hAnsi="Times New Roman"/>
        </w:rPr>
      </w:pPr>
      <w:ins w:author="胡佑銘" w:id="4" w:date="2022-04-26T07:05:46Z">
        <w:r w:rsidDel="00000000" w:rsidR="00000000" w:rsidRPr="00000000">
          <w:rPr>
            <w:rtl w:val="0"/>
          </w:rPr>
        </w:r>
      </w:ins>
    </w:p>
    <w:p w:rsidR="00000000" w:rsidDel="00000000" w:rsidP="00000000" w:rsidRDefault="00000000" w:rsidRPr="00000000" w14:paraId="0000002C">
      <w:pPr>
        <w:rPr>
          <w:ins w:author="胡佑銘" w:id="4" w:date="2022-04-26T07:05:46Z"/>
          <w:rFonts w:ascii="Times New Roman" w:cs="Times New Roman" w:eastAsia="Times New Roman" w:hAnsi="Times New Roman"/>
        </w:rPr>
      </w:pPr>
      <w:ins w:author="胡佑銘" w:id="4" w:date="2022-04-26T07:05:46Z">
        <w:r w:rsidDel="00000000" w:rsidR="00000000" w:rsidRPr="00000000">
          <w:rPr>
            <w:rtl w:val="0"/>
          </w:rPr>
        </w:r>
      </w:ins>
    </w:p>
    <w:p w:rsidR="00000000" w:rsidDel="00000000" w:rsidP="00000000" w:rsidRDefault="00000000" w:rsidRPr="00000000" w14:paraId="0000002D">
      <w:pPr>
        <w:rPr>
          <w:ins w:author="胡佑銘" w:id="4" w:date="2022-04-26T07:05:46Z"/>
          <w:rFonts w:ascii="Times New Roman" w:cs="Times New Roman" w:eastAsia="Times New Roman" w:hAnsi="Times New Roman"/>
        </w:rPr>
      </w:pPr>
      <w:ins w:author="胡佑銘" w:id="4" w:date="2022-04-26T07:05:46Z">
        <w:r w:rsidDel="00000000" w:rsidR="00000000" w:rsidRPr="00000000">
          <w:rPr>
            <w:rtl w:val="0"/>
          </w:rPr>
        </w:r>
      </w:ins>
    </w:p>
    <w:p w:rsidR="00000000" w:rsidDel="00000000" w:rsidP="00000000" w:rsidRDefault="00000000" w:rsidRPr="00000000" w14:paraId="0000002E">
      <w:pPr>
        <w:rPr>
          <w:ins w:author="胡佑銘" w:id="4" w:date="2022-04-26T07:05:46Z"/>
          <w:rFonts w:ascii="Times New Roman" w:cs="Times New Roman" w:eastAsia="Times New Roman" w:hAnsi="Times New Roman"/>
        </w:rPr>
      </w:pPr>
      <w:ins w:author="胡佑銘" w:id="4" w:date="2022-04-26T07:05:46Z">
        <w:r w:rsidDel="00000000" w:rsidR="00000000" w:rsidRPr="00000000">
          <w:rPr>
            <w:rtl w:val="0"/>
          </w:rPr>
        </w:r>
      </w:ins>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ins w:author="胡佑銘" w:id="5" w:date="2022-04-26T07:11:53Z"/>
          <w:rFonts w:ascii="Times New Roman" w:cs="Times New Roman" w:eastAsia="Times New Roman" w:hAnsi="Times New Roman"/>
        </w:rPr>
      </w:pPr>
      <w:ins w:author="胡佑銘" w:id="5" w:date="2022-04-26T07:11:53Z">
        <w:r w:rsidDel="00000000" w:rsidR="00000000" w:rsidRPr="00000000">
          <w:rPr>
            <w:rtl w:val="0"/>
          </w:rPr>
        </w:r>
      </w:ins>
    </w:p>
    <w:p w:rsidR="00000000" w:rsidDel="00000000" w:rsidP="00000000" w:rsidRDefault="00000000" w:rsidRPr="00000000" w14:paraId="00000031">
      <w:pPr>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rtl w:val="0"/>
        </w:rPr>
        <w:t xml:space="preserve">We are using ResNet-50, EfficientNet-</w:t>
      </w:r>
      <w:ins w:author="胡佑銘" w:id="6" w:date="2022-04-26T06:37:03Z">
        <w:r w:rsidDel="00000000" w:rsidR="00000000" w:rsidRPr="00000000">
          <w:rPr>
            <w:rFonts w:ascii="Times New Roman" w:cs="Times New Roman" w:eastAsia="Times New Roman" w:hAnsi="Times New Roman"/>
            <w:rtl w:val="0"/>
          </w:rPr>
          <w:t xml:space="preserve">B4</w:t>
        </w:r>
      </w:ins>
      <w:del w:author="胡佑銘" w:id="6" w:date="2022-04-26T06:37:03Z">
        <w:r w:rsidDel="00000000" w:rsidR="00000000" w:rsidRPr="00000000">
          <w:rPr>
            <w:rFonts w:ascii="Times New Roman" w:cs="Times New Roman" w:eastAsia="Times New Roman" w:hAnsi="Times New Roman"/>
            <w:rtl w:val="0"/>
          </w:rPr>
          <w:delText xml:space="preserve">64</w:delText>
        </w:r>
      </w:del>
      <w:r w:rsidDel="00000000" w:rsidR="00000000" w:rsidRPr="00000000">
        <w:rPr>
          <w:rFonts w:ascii="Times New Roman" w:cs="Times New Roman" w:eastAsia="Times New Roman" w:hAnsi="Times New Roman"/>
          <w:rtl w:val="0"/>
        </w:rPr>
        <w:t xml:space="preserve">, and DenseNet-</w:t>
      </w:r>
      <w:ins w:author="胡佑銘" w:id="7" w:date="2022-04-26T06:37:12Z">
        <w:r w:rsidDel="00000000" w:rsidR="00000000" w:rsidRPr="00000000">
          <w:rPr>
            <w:rFonts w:ascii="Times New Roman" w:cs="Times New Roman" w:eastAsia="Times New Roman" w:hAnsi="Times New Roman"/>
            <w:rtl w:val="0"/>
          </w:rPr>
          <w:t xml:space="preserve">201</w:t>
        </w:r>
      </w:ins>
      <w:del w:author="胡佑銘" w:id="7" w:date="2022-04-26T06:37:12Z">
        <w:r w:rsidDel="00000000" w:rsidR="00000000" w:rsidRPr="00000000">
          <w:rPr>
            <w:rFonts w:ascii="Times New Roman" w:cs="Times New Roman" w:eastAsia="Times New Roman" w:hAnsi="Times New Roman"/>
            <w:rtl w:val="0"/>
          </w:rPr>
          <w:delText xml:space="preserve">20</w:delText>
        </w:r>
      </w:del>
      <w:r w:rsidDel="00000000" w:rsidR="00000000" w:rsidRPr="00000000">
        <w:rPr>
          <w:rFonts w:ascii="Times New Roman" w:cs="Times New Roman" w:eastAsia="Times New Roman" w:hAnsi="Times New Roman"/>
          <w:rtl w:val="0"/>
        </w:rPr>
        <w:t xml:space="preserve"> to compare the results in order to get the best segmentation mask for cardiac image.</w:t>
      </w:r>
      <w:ins w:author="胡佑銘" w:id="8" w:date="2022-04-26T07:04:25Z">
        <w:r w:rsidDel="00000000" w:rsidR="00000000" w:rsidRPr="00000000">
          <w:rPr>
            <w:rFonts w:ascii="Times New Roman" w:cs="Times New Roman" w:eastAsia="Times New Roman" w:hAnsi="Times New Roman"/>
            <w:rtl w:val="0"/>
          </w:rPr>
          <w:t xml:space="preserve"> The three models </w:t>
        </w:r>
        <w:r w:rsidDel="00000000" w:rsidR="00000000" w:rsidRPr="00000000">
          <w:rPr>
            <w:rFonts w:ascii="Times New Roman" w:cs="Times New Roman" w:eastAsia="Times New Roman" w:hAnsi="Times New Roman"/>
            <w:rtl w:val="0"/>
          </w:rPr>
          <w:t xml:space="preserve">have a similar</w:t>
        </w:r>
        <w:r w:rsidDel="00000000" w:rsidR="00000000" w:rsidRPr="00000000">
          <w:rPr>
            <w:rFonts w:ascii="Times New Roman" w:cs="Times New Roman" w:eastAsia="Times New Roman" w:hAnsi="Times New Roman"/>
            <w:rtl w:val="0"/>
          </w:rPr>
          <w:t xml:space="preserve"> number of parameters.</w:t>
        </w:r>
      </w:ins>
      <w:r w:rsidDel="00000000" w:rsidR="00000000" w:rsidRPr="00000000">
        <w:rPr>
          <w:rFonts w:ascii="Times New Roman" w:cs="Times New Roman" w:eastAsia="Times New Roman" w:hAnsi="Times New Roman"/>
          <w:rtl w:val="0"/>
        </w:rPr>
        <w:t xml:space="preserve"> </w:t>
      </w:r>
      <w:del w:author="胡佑銘" w:id="9" w:date="2022-04-26T07:00:42Z">
        <w:r w:rsidDel="00000000" w:rsidR="00000000" w:rsidRPr="00000000">
          <w:rPr>
            <w:rFonts w:ascii="Times New Roman" w:cs="Times New Roman" w:eastAsia="Times New Roman" w:hAnsi="Times New Roman"/>
            <w:rtl w:val="0"/>
          </w:rPr>
          <w:delText xml:space="preserve">Data augmentation is used in order to get slightly rotating images to mimic the condition of a real medical image influenced by patient position. </w:delText>
        </w:r>
        <w:r w:rsidDel="00000000" w:rsidR="00000000" w:rsidRPr="00000000">
          <w:rPr>
            <w:rFonts w:ascii="Times New Roman" w:cs="Times New Roman" w:eastAsia="Times New Roman" w:hAnsi="Times New Roman"/>
            <w:shd w:fill="ff9900" w:val="clear"/>
            <w:rtl w:val="0"/>
          </w:rPr>
          <w:delText xml:space="preserve">(pic.1-A, 1-B, 1-C)</w:delText>
        </w:r>
      </w:del>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evaluate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model’s performance, we use DiceBCELoss as a validation index. Dice loss could measure the similarity of the two contours, and calculate the overlap region between prediction and mask to calculate the loss function. By combining DICE and BCE loss functions(DiceBCELoss), the model training could be improved. And each model runs for ten times to check the stability of the accuracy.</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test three models, ResNet-50, EfficientNet-64, and DenseNet-20, with two conditions, pretrained/non-pretrained.</w:t>
      </w:r>
      <w:r w:rsidDel="00000000" w:rsidR="00000000" w:rsidRPr="00000000">
        <w:rPr>
          <w:rFonts w:ascii="Times New Roman" w:cs="Times New Roman" w:eastAsia="Times New Roman" w:hAnsi="Times New Roman"/>
          <w:highlight w:val="green"/>
          <w:rtl w:val="0"/>
        </w:rPr>
        <w:t xml:space="preserve"> In Fig.1</w:t>
      </w:r>
      <w:r w:rsidDel="00000000" w:rsidR="00000000" w:rsidRPr="00000000">
        <w:rPr>
          <w:rFonts w:ascii="Times New Roman" w:cs="Times New Roman" w:eastAsia="Times New Roman" w:hAnsi="Times New Roman"/>
          <w:rtl w:val="0"/>
        </w:rPr>
        <w:t xml:space="preserve">, all the results show mean DiceBCELoss under 0.055. The lowest means of DiceBCELoss is EfficientNet-64 with a pretrained model. It shows mean DiceBCELoss = 0.0389 in train condition, 0.0391 in validation condition. Fig.2 shows trends in 30 epochs of each model; the pre-trained model converges fine in all six conditions. Fig.3 shows the concentration of 10 runs in each model in validation with augmentation, EfficientNet with a pre-trained model shows lowest DiceBCELoss and lowest DiceBCELoss standard deviation in 10 runs. Pre-trained models do not always have the lowest DiceBCELoss in our results.</w:t>
      </w: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41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417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911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195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